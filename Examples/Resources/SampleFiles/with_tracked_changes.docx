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</w:t>
      </w:r>
      <w:del w:id="0" w:author="Unknown Author" w:date="2019-08-07T14:53:24Z">
        <w:r>
          <w:rPr/>
          <w:delText xml:space="preserve">is original </w:delText>
        </w:r>
      </w:del>
      <w:r>
        <w:rPr/>
        <w:t>line</w:t>
      </w:r>
      <w:ins w:id="1" w:author="Unknown Author" w:date="2019-08-07T14:53:26Z">
        <w:r>
          <w:rPr/>
          <w:t xml:space="preserve"> was changed</w:t>
        </w:r>
      </w:ins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trackRevisio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LibreOffice/6.1.4.2$Windows_X86_64 LibreOffice_project/9d0f32d1f0b509096fd65e0d4bec26ddd1938fd3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2019-08-07T14:50:55Z</dcterms:created>
  <dc:creator/>
  <dc:description/>
  <dc:language>en-US</dc:language>
  <cp:lastModifiedBy/>
  <dcterms:modified xsi:type="dcterms:W3CDTF">2019-08-07T14:54:03Z</dcterms:modified>
  <cp:revision>1</cp:revision>
  <dc:subject/>
  <dc:title/>
</cp:coreProperties>
</file>